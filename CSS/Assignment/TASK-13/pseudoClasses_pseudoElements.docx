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rPrChange w:author="Mohamed Kasim" w:id="1" w:date="2025-10-09T14:01:49Z">
            <w:rPr/>
          </w:rPrChange>
        </w:rPr>
      </w:pPr>
      <w:ins w:author="Mohamed Kasim" w:id="0" w:date="2025-10-09T14:01:49Z">
        <w:r w:rsidDel="00000000" w:rsidR="00000000" w:rsidRPr="00000000">
          <w:rPr>
            <w:b w:val="1"/>
            <w:sz w:val="34"/>
            <w:szCs w:val="34"/>
            <w:rtl w:val="0"/>
            <w:rPrChange w:author="Mohamed Kasim" w:id="1" w:date="2025-10-09T14:01:49Z">
              <w:rPr/>
            </w:rPrChange>
          </w:rPr>
          <w:t xml:space="preserve">Pseudo Classes &amp; Pseudo Elements: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Pseudo-classes and pseudo-elements in CSS are selectors used to style elements in special ways, but they have different purposes and syntax.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sz w:val="34"/>
          <w:szCs w:val="34"/>
          <w:rPrChange w:author="Mohamed Kasim" w:id="2" w:date="2025-10-09T14:03:11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</w:pPr>
      <w:bookmarkStart w:colFirst="0" w:colLast="0" w:name="_s3jhsux8f3cy" w:id="0"/>
      <w:bookmarkEnd w:id="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  <w:rPrChange w:author="Mohamed Kasim" w:id="2" w:date="2025-10-09T14:03:11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  <w:t xml:space="preserve">Definitions and Differences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Pseudo-class: Targets an element based on its state or user interaction, such as when a user hovers over a link or an element is the first child. It uses a single colon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followed by the pseudo-class name. Example: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changes style when a link is hovered.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Pseudo-element: Styles a specific part of an element, like the first letter or before/after content of an element. It uses a double colon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followed by the pseudo-element name. Example: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p::first-line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styles only the first line of a paragraph.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sz w:val="34"/>
          <w:szCs w:val="34"/>
          <w:rPrChange w:author="Mohamed Kasim" w:id="3" w:date="2025-10-09T14:03:26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</w:pPr>
      <w:bookmarkStart w:colFirst="0" w:colLast="0" w:name="_29j7ovxdpfk9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  <w:rPrChange w:author="Mohamed Kasim" w:id="3" w:date="2025-10-09T14:03:26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  <w:t xml:space="preserve">Key Difference Table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50.5277401894452"/>
        <w:gridCol w:w="3597.077131258457"/>
        <w:gridCol w:w="3812.3951285520975"/>
        <w:tblGridChange w:id="0">
          <w:tblGrid>
            <w:gridCol w:w="1950.5277401894452"/>
            <w:gridCol w:w="3597.077131258457"/>
            <w:gridCol w:w="3812.39512855209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Pseudo-Class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Pseudo-Element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What i</w:t>
            </w:r>
            <w:del w:author="Mohamed Kasim" w:id="4" w:date="2025-10-09T14:01:15Z">
              <w:r w:rsidDel="00000000" w:rsidR="00000000" w:rsidRPr="00000000">
                <w:rPr>
                  <w:rFonts w:ascii="Roboto" w:cs="Roboto" w:eastAsia="Roboto" w:hAnsi="Roboto"/>
                  <w:sz w:val="21"/>
                  <w:szCs w:val="21"/>
                  <w:rtl w:val="0"/>
                </w:rPr>
                <w:delText xml:space="preserve">t</w:delText>
              </w:r>
            </w:del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targets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Element state or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Specific part of an element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Single colon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Double colon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Styling states (hover, focus)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Styling parts (first-line, before)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:active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::before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::first-letter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zpzqyy66n1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sz w:val="34"/>
          <w:szCs w:val="34"/>
          <w:rPrChange w:author="Mohamed Kasim" w:id="5" w:date="2025-10-09T14:03:37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</w:pPr>
      <w:bookmarkStart w:colFirst="0" w:colLast="0" w:name="_m52uxe7z6v5i" w:id="3"/>
      <w:bookmarkEnd w:id="3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  <w:rPrChange w:author="Mohamed Kasim" w:id="5" w:date="2025-10-09T14:03:37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  <w:t xml:space="preserve">Syntax Examples and Usage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Pseudo-class syntax:</w:t>
      </w:r>
    </w:p>
    <w:p w:rsidR="00000000" w:rsidDel="00000000" w:rsidP="00000000" w:rsidRDefault="00000000" w:rsidRPr="00000000" w14:paraId="0000001A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selector:pseudo-class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property: value;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a:hover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color: green;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Pseudo-element syntax:</w:t>
      </w:r>
    </w:p>
    <w:p w:rsidR="00000000" w:rsidDel="00000000" w:rsidP="00000000" w:rsidRDefault="00000000" w:rsidRPr="00000000" w14:paraId="00000026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selector::pseudo-element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property: value;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p::first-line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color: blue;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font-weight: bold;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gakbyeih002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figeaahny1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sz w:val="34"/>
          <w:szCs w:val="34"/>
          <w:rPrChange w:author="Mohamed Kasim" w:id="6" w:date="2025-10-09T14:03:55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</w:pPr>
      <w:bookmarkStart w:colFirst="0" w:colLast="0" w:name="_pv3pbvy8khr8" w:id="6"/>
      <w:bookmarkEnd w:id="6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  <w:rPrChange w:author="Mohamed Kasim" w:id="6" w:date="2025-10-09T14:03:55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  <w:t xml:space="preserve">When to Use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pseudo-classes to style elements based on interaction or dynamic states (hover, focus, visited links).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pseudo-elements to style specific parts of elements or insert content before/after elements for enhanced styling.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sz w:val="34"/>
          <w:szCs w:val="34"/>
          <w:rPrChange w:author="Mohamed Kasim" w:id="7" w:date="2025-10-09T14:04:05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</w:pPr>
      <w:bookmarkStart w:colFirst="0" w:colLast="0" w:name="_mxofwi8lvf4f" w:id="7"/>
      <w:bookmarkEnd w:id="7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  <w:rPrChange w:author="Mohamed Kasim" w:id="7" w:date="2025-10-09T14:04:05Z">
            <w:rPr>
              <w:rFonts w:ascii="Roboto" w:cs="Roboto" w:eastAsia="Roboto" w:hAnsi="Roboto"/>
              <w:b w:val="1"/>
              <w:sz w:val="34"/>
              <w:szCs w:val="34"/>
            </w:rPr>
          </w:rPrChange>
        </w:rPr>
        <w:t xml:space="preserve">Use on Popular Web Pages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Many prominent web pages indexed by Google use pseudo-classes and pseudo-elements extensively for interactive effects, content styling, and design improvements, especially sites rich in content like news portals, e-commerce pages, and blogs. Websites heavily dependent on CSS frameworks also apply these features to enhance user experience with minimal JavaScript.</w:t>
      </w:r>
    </w:p>
    <w:p w:rsidR="00000000" w:rsidDel="00000000" w:rsidP="00000000" w:rsidRDefault="00000000" w:rsidRPr="00000000" w14:paraId="00000039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specific examples, top-ranking web pages often use pseudo-classes like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on buttons and links and pseudo-elements like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::before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::after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add decorative icons or styling cues.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